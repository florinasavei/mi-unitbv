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82A47" w14:textId="77777777" w:rsidR="00563845" w:rsidRPr="00D10735" w:rsidRDefault="00563845" w:rsidP="00D1073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o-RO"/>
        </w:rPr>
      </w:pPr>
      <w:r w:rsidRPr="00D10735">
        <w:rPr>
          <w:rFonts w:ascii="Times New Roman" w:hAnsi="Times New Roman"/>
          <w:b/>
          <w:sz w:val="24"/>
          <w:szCs w:val="24"/>
          <w:lang w:val="ro-RO"/>
        </w:rPr>
        <w:t>TEMA 1</w:t>
      </w:r>
    </w:p>
    <w:p w14:paraId="32DABFEF" w14:textId="77777777" w:rsidR="00D10735" w:rsidRPr="00D10735" w:rsidRDefault="00D10735" w:rsidP="00EF33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0D01FB02" w14:textId="77777777" w:rsidR="00EF3313" w:rsidRPr="00D10735" w:rsidRDefault="00EF3313" w:rsidP="00EF33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D10735">
        <w:rPr>
          <w:rFonts w:ascii="Times New Roman" w:hAnsi="Times New Roman"/>
          <w:b/>
          <w:sz w:val="24"/>
          <w:szCs w:val="24"/>
          <w:lang w:val="ro-RO"/>
        </w:rPr>
        <w:t>Sa se realizeze</w:t>
      </w:r>
      <w:r w:rsidR="00563845" w:rsidRPr="00D10735">
        <w:rPr>
          <w:rFonts w:ascii="Times New Roman" w:hAnsi="Times New Roman"/>
          <w:b/>
          <w:sz w:val="24"/>
          <w:szCs w:val="24"/>
          <w:lang w:val="ro-RO"/>
        </w:rPr>
        <w:t xml:space="preserve"> in C#</w:t>
      </w:r>
      <w:r w:rsidR="00D10735" w:rsidRPr="00D10735">
        <w:rPr>
          <w:rFonts w:ascii="Times New Roman" w:hAnsi="Times New Roman"/>
          <w:b/>
          <w:sz w:val="24"/>
          <w:szCs w:val="24"/>
          <w:lang w:val="ro-RO"/>
        </w:rPr>
        <w:t>,</w:t>
      </w:r>
      <w:r w:rsidR="00563845" w:rsidRPr="00D10735">
        <w:rPr>
          <w:rFonts w:ascii="Times New Roman" w:hAnsi="Times New Roman"/>
          <w:b/>
          <w:sz w:val="24"/>
          <w:szCs w:val="24"/>
          <w:lang w:val="ro-RO"/>
        </w:rPr>
        <w:t xml:space="preserve"> folosind WPF</w:t>
      </w:r>
      <w:r w:rsidR="00D10735" w:rsidRPr="00D10735">
        <w:rPr>
          <w:rFonts w:ascii="Times New Roman" w:hAnsi="Times New Roman"/>
          <w:b/>
          <w:sz w:val="24"/>
          <w:szCs w:val="24"/>
          <w:lang w:val="ro-RO"/>
        </w:rPr>
        <w:t>,</w:t>
      </w:r>
      <w:r w:rsidRPr="00D10735">
        <w:rPr>
          <w:rFonts w:ascii="Times New Roman" w:hAnsi="Times New Roman"/>
          <w:b/>
          <w:sz w:val="24"/>
          <w:szCs w:val="24"/>
          <w:lang w:val="ro-RO"/>
        </w:rPr>
        <w:t xml:space="preserve"> o aplicatie care sa simuleze o parte din functionalitatea Total Commander-ului.</w:t>
      </w:r>
    </w:p>
    <w:p w14:paraId="200744A2" w14:textId="77777777" w:rsidR="00563845" w:rsidRPr="00D10735" w:rsidRDefault="0056384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1E0CA93" w14:textId="77777777" w:rsidR="00EF3313" w:rsidRPr="00D10735" w:rsidRDefault="00EF3313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Aceasta aplicatie trebuie sa aiba 2 zone de incarcare a fisierelor si a directoarelor (conform aplicatiei Total Commander originale). </w:t>
      </w:r>
    </w:p>
    <w:p w14:paraId="37C84D6F" w14:textId="77777777" w:rsidR="00563845" w:rsidRPr="00D10735" w:rsidRDefault="0056384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A4F619C" w14:textId="77777777" w:rsidR="00EF3313" w:rsidRPr="00D10735" w:rsidRDefault="00EF3313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Aplicatia va permite:</w:t>
      </w:r>
    </w:p>
    <w:p w14:paraId="72605FAE" w14:textId="77777777" w:rsidR="00D10735" w:rsidRPr="00D10735" w:rsidRDefault="00D1073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6439762" w14:textId="77777777" w:rsidR="00EF3313" w:rsidRPr="00D10735" w:rsidRDefault="00B74477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a</w:t>
      </w:r>
      <w:r w:rsidR="00EF3313" w:rsidRPr="00D10735">
        <w:rPr>
          <w:rFonts w:ascii="Times New Roman" w:hAnsi="Times New Roman"/>
          <w:sz w:val="24"/>
          <w:szCs w:val="24"/>
          <w:lang w:val="ro-RO"/>
        </w:rPr>
        <w:t xml:space="preserve">fisarea si selectarea partitiilor, </w:t>
      </w:r>
    </w:p>
    <w:p w14:paraId="1A139080" w14:textId="77777777" w:rsidR="00EF3313" w:rsidRPr="00D10735" w:rsidRDefault="00EF331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incarcarea fisierelor si a directoarelor de pe o partitie selectata, </w:t>
      </w:r>
    </w:p>
    <w:p w14:paraId="7B9B48C0" w14:textId="77777777" w:rsidR="00EF3313" w:rsidRPr="00D10735" w:rsidRDefault="00EF331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copierea</w:t>
      </w:r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 si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 mutarea</w:t>
      </w:r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D10735">
        <w:rPr>
          <w:rFonts w:ascii="Times New Roman" w:hAnsi="Times New Roman"/>
          <w:sz w:val="24"/>
          <w:szCs w:val="24"/>
          <w:lang w:val="ro-RO"/>
        </w:rPr>
        <w:t>fisierelor sau directoare selectate dintr-o locatie in alta (cu ajutorul butoanelor de pe interfata,</w:t>
      </w:r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 dar si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 cu taste rapide</w:t>
      </w:r>
      <w:r w:rsidR="0046107C" w:rsidRPr="00D10735">
        <w:rPr>
          <w:rFonts w:ascii="Times New Roman" w:hAnsi="Times New Roman"/>
          <w:sz w:val="24"/>
          <w:szCs w:val="24"/>
          <w:lang w:val="ro-RO"/>
        </w:rPr>
        <w:t>). Daca spre exemplu fisierul/directorul selectat pentru copiere/mutare este in sectiunea din stanga, atunci acesta se va copia/muta in directorul deschis in partea dreapta si invers.</w:t>
      </w:r>
    </w:p>
    <w:p w14:paraId="0F42EE2E" w14:textId="09C70FF8" w:rsidR="0046107C" w:rsidRPr="00D10735" w:rsidRDefault="0046107C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stergerea fisierelor sau a directoarelor selectate (cu ajutorul butoanelor de pe interfata</w:t>
      </w:r>
      <w:del w:id="0" w:author="Lucian Sasu" w:date="2019-02-25T23:06:00Z">
        <w:r w:rsidRPr="00D10735" w:rsidDel="00D40F4D">
          <w:rPr>
            <w:rFonts w:ascii="Times New Roman" w:hAnsi="Times New Roman"/>
            <w:sz w:val="24"/>
            <w:szCs w:val="24"/>
            <w:lang w:val="ro-RO"/>
          </w:rPr>
          <w:delText>, dar</w:delText>
        </w:r>
      </w:del>
      <w:r w:rsidRPr="00D10735">
        <w:rPr>
          <w:rFonts w:ascii="Times New Roman" w:hAnsi="Times New Roman"/>
          <w:sz w:val="24"/>
          <w:szCs w:val="24"/>
          <w:lang w:val="ro-RO"/>
        </w:rPr>
        <w:t xml:space="preserve"> si cu taste rapide)</w:t>
      </w:r>
      <w:ins w:id="1" w:author="Lucian Sasu" w:date="2019-02-25T23:03:00Z">
        <w:r w:rsidR="00D40F4D">
          <w:rPr>
            <w:rFonts w:ascii="Times New Roman" w:hAnsi="Times New Roman"/>
            <w:sz w:val="24"/>
            <w:szCs w:val="24"/>
            <w:lang w:val="ro-RO"/>
          </w:rPr>
          <w:t>; notificare daca directorul vizat nu e este gol, cu posibilitate de renuntare.</w:t>
        </w:r>
      </w:ins>
    </w:p>
    <w:p w14:paraId="15B81B14" w14:textId="72238CCE" w:rsidR="00EF3313" w:rsidRPr="00D10735" w:rsidRDefault="00EF331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crearea de directoare noi (cu ajutorul butoanelor de pe interfata</w:t>
      </w:r>
      <w:del w:id="2" w:author="Lucian Sasu" w:date="2019-02-25T23:06:00Z">
        <w:r w:rsidRPr="00D10735" w:rsidDel="00C17D91">
          <w:rPr>
            <w:rFonts w:ascii="Times New Roman" w:hAnsi="Times New Roman"/>
            <w:sz w:val="24"/>
            <w:szCs w:val="24"/>
            <w:lang w:val="ro-RO"/>
          </w:rPr>
          <w:delText xml:space="preserve">, </w:delText>
        </w:r>
        <w:r w:rsidR="0046107C" w:rsidRPr="00D10735" w:rsidDel="00C17D91">
          <w:rPr>
            <w:rFonts w:ascii="Times New Roman" w:hAnsi="Times New Roman"/>
            <w:sz w:val="24"/>
            <w:szCs w:val="24"/>
            <w:lang w:val="ro-RO"/>
          </w:rPr>
          <w:delText xml:space="preserve">dar </w:delText>
        </w:r>
      </w:del>
      <w:ins w:id="3" w:author="Lucian Sasu" w:date="2019-02-25T23:06:00Z">
        <w:r w:rsidR="00C17D91">
          <w:rPr>
            <w:rFonts w:ascii="Times New Roman" w:hAnsi="Times New Roman"/>
            <w:sz w:val="24"/>
            <w:szCs w:val="24"/>
            <w:lang w:val="ro-RO"/>
          </w:rPr>
          <w:t xml:space="preserve"> </w:t>
        </w:r>
      </w:ins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si 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cu taste rapide) </w:t>
      </w:r>
    </w:p>
    <w:p w14:paraId="52F382DD" w14:textId="6E52B9EE" w:rsidR="00EF3313" w:rsidRPr="00D10735" w:rsidRDefault="00EF331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vizualizarea continutului si modificarea unui fisier selectat (cu ajutorul butoanelor de pe interfata</w:t>
      </w:r>
      <w:del w:id="4" w:author="Lucian Sasu" w:date="2019-02-25T23:06:00Z">
        <w:r w:rsidR="0046107C" w:rsidRPr="00D10735" w:rsidDel="00C17D91">
          <w:rPr>
            <w:rFonts w:ascii="Times New Roman" w:hAnsi="Times New Roman"/>
            <w:sz w:val="24"/>
            <w:szCs w:val="24"/>
            <w:lang w:val="ro-RO"/>
          </w:rPr>
          <w:delText>, dar</w:delText>
        </w:r>
      </w:del>
      <w:ins w:id="5" w:author="Lucian Sasu" w:date="2019-02-25T23:06:00Z">
        <w:r w:rsidR="00C17D91">
          <w:rPr>
            <w:rFonts w:ascii="Times New Roman" w:hAnsi="Times New Roman"/>
            <w:sz w:val="24"/>
            <w:szCs w:val="24"/>
            <w:lang w:val="ro-RO"/>
          </w:rPr>
          <w:t xml:space="preserve"> </w:t>
        </w:r>
      </w:ins>
      <w:del w:id="6" w:author="Lucian Sasu" w:date="2019-02-25T23:06:00Z">
        <w:r w:rsidRPr="00D10735" w:rsidDel="00C17D91">
          <w:rPr>
            <w:rFonts w:ascii="Times New Roman" w:hAnsi="Times New Roman"/>
            <w:sz w:val="24"/>
            <w:szCs w:val="24"/>
            <w:lang w:val="ro-RO"/>
          </w:rPr>
          <w:delText xml:space="preserve"> </w:delText>
        </w:r>
      </w:del>
      <w:r w:rsidRPr="00D10735">
        <w:rPr>
          <w:rFonts w:ascii="Times New Roman" w:hAnsi="Times New Roman"/>
          <w:sz w:val="24"/>
          <w:szCs w:val="24"/>
          <w:lang w:val="ro-RO"/>
        </w:rPr>
        <w:t>si cu taste rapide)</w:t>
      </w:r>
      <w:r w:rsidR="0046107C" w:rsidRPr="00D10735">
        <w:rPr>
          <w:rFonts w:ascii="Times New Roman" w:hAnsi="Times New Roman"/>
          <w:sz w:val="24"/>
          <w:szCs w:val="24"/>
          <w:lang w:val="ro-RO"/>
        </w:rPr>
        <w:t xml:space="preserve">. Aceste functionalitati se vor rezolva prin </w:t>
      </w:r>
      <w:r w:rsidRPr="00D10735">
        <w:rPr>
          <w:rFonts w:ascii="Times New Roman" w:hAnsi="Times New Roman"/>
          <w:sz w:val="24"/>
          <w:szCs w:val="24"/>
          <w:lang w:val="ro-RO"/>
        </w:rPr>
        <w:t>deschiderea unei ferestre de Notepad</w:t>
      </w:r>
      <w:del w:id="7" w:author="Lucian Sasu" w:date="2019-02-25T23:01:00Z">
        <w:r w:rsidR="0046107C" w:rsidRPr="00D10735" w:rsidDel="00D40F4D">
          <w:rPr>
            <w:rFonts w:ascii="Times New Roman" w:hAnsi="Times New Roman"/>
            <w:sz w:val="24"/>
            <w:szCs w:val="24"/>
            <w:lang w:val="ro-RO"/>
          </w:rPr>
          <w:delText xml:space="preserve">, </w:delText>
        </w:r>
      </w:del>
      <w:del w:id="8" w:author="Lucian Sasu" w:date="2019-02-25T23:00:00Z">
        <w:r w:rsidR="0046107C" w:rsidRPr="00D10735" w:rsidDel="00D40F4D">
          <w:rPr>
            <w:rFonts w:ascii="Times New Roman" w:hAnsi="Times New Roman"/>
            <w:sz w:val="24"/>
            <w:szCs w:val="24"/>
            <w:lang w:val="ro-RO"/>
          </w:rPr>
          <w:delText>create de catre voi (nu vorbim despre aplicatia Notepad din Windows)</w:delText>
        </w:r>
        <w:r w:rsidRPr="00D10735" w:rsidDel="00D40F4D">
          <w:rPr>
            <w:rFonts w:ascii="Times New Roman" w:hAnsi="Times New Roman"/>
            <w:sz w:val="24"/>
            <w:szCs w:val="24"/>
            <w:lang w:val="ro-RO"/>
          </w:rPr>
          <w:delText xml:space="preserve"> </w:delText>
        </w:r>
      </w:del>
      <w:del w:id="9" w:author="Lucian Sasu" w:date="2019-02-25T23:01:00Z">
        <w:r w:rsidRPr="00D10735" w:rsidDel="00D40F4D">
          <w:rPr>
            <w:rFonts w:ascii="Times New Roman" w:hAnsi="Times New Roman"/>
            <w:sz w:val="24"/>
            <w:szCs w:val="24"/>
            <w:lang w:val="ro-RO"/>
          </w:rPr>
          <w:delText>in care se va putea introduce text, sterge tex</w:delText>
        </w:r>
        <w:r w:rsidR="0046107C" w:rsidRPr="00D10735" w:rsidDel="00D40F4D">
          <w:rPr>
            <w:rFonts w:ascii="Times New Roman" w:hAnsi="Times New Roman"/>
            <w:sz w:val="24"/>
            <w:szCs w:val="24"/>
            <w:lang w:val="ro-RO"/>
          </w:rPr>
          <w:delText>t, deschide un fisier text si salva un fisier text</w:delText>
        </w:r>
      </w:del>
      <w:r w:rsidR="0046107C" w:rsidRPr="00D10735">
        <w:rPr>
          <w:rFonts w:ascii="Times New Roman" w:hAnsi="Times New Roman"/>
          <w:sz w:val="24"/>
          <w:szCs w:val="24"/>
          <w:lang w:val="ro-RO"/>
        </w:rPr>
        <w:t>.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62F045C1" w14:textId="5D52F50B" w:rsidR="00364A23" w:rsidRPr="00D10735" w:rsidRDefault="00364A2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arhivarea directoarelor/fisierelor selectate si salvarea arhivei in locatia indicata in partea opusa directoarelor/fisierelor </w:t>
      </w:r>
      <w:commentRangeStart w:id="10"/>
      <w:r w:rsidRPr="00D10735">
        <w:rPr>
          <w:rFonts w:ascii="Times New Roman" w:hAnsi="Times New Roman"/>
          <w:sz w:val="24"/>
          <w:szCs w:val="24"/>
          <w:lang w:val="ro-RO"/>
        </w:rPr>
        <w:t>selectate</w:t>
      </w:r>
      <w:commentRangeEnd w:id="10"/>
      <w:r w:rsidR="00D40F4D">
        <w:rPr>
          <w:rStyle w:val="CommentReference"/>
        </w:rPr>
        <w:commentReference w:id="10"/>
      </w:r>
      <w:r w:rsidRPr="00D10735">
        <w:rPr>
          <w:rFonts w:ascii="Times New Roman" w:hAnsi="Times New Roman"/>
          <w:sz w:val="24"/>
          <w:szCs w:val="24"/>
          <w:lang w:val="ro-RO"/>
        </w:rPr>
        <w:t>.</w:t>
      </w:r>
      <w:ins w:id="11" w:author="Lucian Sasu" w:date="2019-02-25T23:02:00Z">
        <w:r w:rsidR="00D40F4D">
          <w:rPr>
            <w:rFonts w:ascii="Times New Roman" w:hAnsi="Times New Roman"/>
            <w:sz w:val="24"/>
            <w:szCs w:val="24"/>
            <w:lang w:val="ro-RO"/>
          </w:rPr>
          <w:t xml:space="preserve"> </w:t>
        </w:r>
      </w:ins>
    </w:p>
    <w:p w14:paraId="36B0E56A" w14:textId="77777777" w:rsidR="00364A23" w:rsidRPr="00D10735" w:rsidRDefault="00364A23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dezarhivarea unei arhive selectate si salvarea directorului dezarhivat in locatia indicata in partea opusa zonei de date unde se gaseste arhiva</w:t>
      </w:r>
    </w:p>
    <w:p w14:paraId="3B5DE75A" w14:textId="77777777" w:rsidR="00563845" w:rsidRPr="00D10735" w:rsidRDefault="00563845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commentRangeStart w:id="12"/>
      <w:r w:rsidRPr="00D10735">
        <w:rPr>
          <w:rFonts w:ascii="Times New Roman" w:hAnsi="Times New Roman"/>
          <w:sz w:val="24"/>
          <w:szCs w:val="24"/>
          <w:lang w:val="ro-RO"/>
        </w:rPr>
        <w:t>compararea continutului a doua fisiere text.</w:t>
      </w:r>
      <w:commentRangeEnd w:id="12"/>
      <w:r w:rsidR="00D40F4D">
        <w:rPr>
          <w:rStyle w:val="CommentReference"/>
        </w:rPr>
        <w:commentReference w:id="12"/>
      </w:r>
    </w:p>
    <w:p w14:paraId="1C814B5A" w14:textId="77777777" w:rsidR="00563845" w:rsidRPr="00D10735" w:rsidRDefault="00563845" w:rsidP="00EF33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afisarea continutului unitatilor de disc sau a directoarelor in diferite moduri:</w:t>
      </w:r>
    </w:p>
    <w:p w14:paraId="27348580" w14:textId="77777777" w:rsidR="00563845" w:rsidRPr="00D10735" w:rsidRDefault="00563845" w:rsidP="0056384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Full: nume fisier/director alaturi de iconita, extensie(daca este fisier), dimensiune, data creerii</w:t>
      </w:r>
    </w:p>
    <w:p w14:paraId="24F2561E" w14:textId="77777777" w:rsidR="00563845" w:rsidRPr="00D10735" w:rsidRDefault="00563845" w:rsidP="0056384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Tree: afisarea doar a numelui si iconitei fisierelor/directoarelor sub forma arborescenta</w:t>
      </w:r>
    </w:p>
    <w:p w14:paraId="7FDE95D6" w14:textId="77777777" w:rsidR="00563845" w:rsidRPr="00D10735" w:rsidRDefault="00563845" w:rsidP="0056384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Vertical Arrangement: afisarea celor doua zone de date una sub cealalta, nu una langa cealalta ca in mod obisnuit</w:t>
      </w:r>
    </w:p>
    <w:p w14:paraId="192723E3" w14:textId="77777777" w:rsidR="00563845" w:rsidRPr="00D10735" w:rsidRDefault="00563845" w:rsidP="0056384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New Tab: afisarea unui tab nou, independent, cu continutul de pe disc, in stanga sau in dreapta (in functie de zona care era selectata inaintea alegerii optiunii)</w:t>
      </w:r>
    </w:p>
    <w:p w14:paraId="0D9879BC" w14:textId="77777777" w:rsidR="00D10735" w:rsidRPr="00D10735" w:rsidRDefault="00D10735" w:rsidP="003D065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D82D29A" w14:textId="77777777" w:rsidR="00EF3313" w:rsidRPr="00D10735" w:rsidRDefault="00EF3313" w:rsidP="003D065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Aplicatia va trebui sa contina urmatorul meniu: </w:t>
      </w:r>
    </w:p>
    <w:p w14:paraId="0ED6255B" w14:textId="77777777" w:rsidR="00EF3313" w:rsidRPr="00D10735" w:rsidRDefault="00EF3313" w:rsidP="003D06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File -&gt; Pack, Unpack (</w:t>
      </w:r>
      <w:r w:rsidR="00364A23" w:rsidRPr="00D10735">
        <w:rPr>
          <w:rFonts w:ascii="Times New Roman" w:hAnsi="Times New Roman"/>
          <w:sz w:val="24"/>
          <w:szCs w:val="24"/>
          <w:lang w:val="ro-RO"/>
        </w:rPr>
        <w:t>puteti folosi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 pkzip.exe</w:t>
      </w:r>
      <w:r w:rsidR="00364A23" w:rsidRPr="00D10735">
        <w:rPr>
          <w:rFonts w:ascii="Times New Roman" w:hAnsi="Times New Roman"/>
          <w:sz w:val="24"/>
          <w:szCs w:val="24"/>
          <w:lang w:val="ro-RO"/>
        </w:rPr>
        <w:t xml:space="preserve"> pentru arhivare/dezarhivare</w:t>
      </w:r>
      <w:r w:rsidRPr="00D10735">
        <w:rPr>
          <w:rFonts w:ascii="Times New Roman" w:hAnsi="Times New Roman"/>
          <w:sz w:val="24"/>
          <w:szCs w:val="24"/>
          <w:lang w:val="ro-RO"/>
        </w:rPr>
        <w:t xml:space="preserve">), Compare by content si Exit; </w:t>
      </w:r>
    </w:p>
    <w:p w14:paraId="4863CB81" w14:textId="77777777" w:rsidR="00EF3313" w:rsidRPr="00D10735" w:rsidRDefault="00EF3313" w:rsidP="003D06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Show -&gt; Full, Tree, Vertical Arrangement</w:t>
      </w:r>
      <w:r w:rsidR="003D065D" w:rsidRPr="00D10735">
        <w:rPr>
          <w:rFonts w:ascii="Times New Roman" w:hAnsi="Times New Roman"/>
          <w:sz w:val="24"/>
          <w:szCs w:val="24"/>
          <w:lang w:val="ro-RO"/>
        </w:rPr>
        <w:t>, New Tab</w:t>
      </w:r>
    </w:p>
    <w:p w14:paraId="3782FD97" w14:textId="77777777" w:rsidR="00EF3313" w:rsidRPr="00D10735" w:rsidRDefault="00EF3313" w:rsidP="003D06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Help -&gt; About. </w:t>
      </w:r>
    </w:p>
    <w:p w14:paraId="374748A5" w14:textId="77777777" w:rsidR="00EF3313" w:rsidRPr="00D10735" w:rsidRDefault="0056384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 xml:space="preserve">Submeniul </w:t>
      </w:r>
      <w:r w:rsidR="00EF3313" w:rsidRPr="00D10735">
        <w:rPr>
          <w:rFonts w:ascii="Times New Roman" w:hAnsi="Times New Roman"/>
          <w:sz w:val="24"/>
          <w:szCs w:val="24"/>
          <w:lang w:val="ro-RO"/>
        </w:rPr>
        <w:t xml:space="preserve">About </w:t>
      </w:r>
      <w:r w:rsidRPr="00D10735">
        <w:rPr>
          <w:rFonts w:ascii="Times New Roman" w:hAnsi="Times New Roman"/>
          <w:sz w:val="24"/>
          <w:szCs w:val="24"/>
          <w:lang w:val="ro-RO"/>
        </w:rPr>
        <w:t>va contine:</w:t>
      </w:r>
      <w:r w:rsidR="00EF3313" w:rsidRPr="00D10735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D10735">
        <w:rPr>
          <w:rFonts w:ascii="Times New Roman" w:hAnsi="Times New Roman"/>
          <w:sz w:val="24"/>
          <w:szCs w:val="24"/>
          <w:lang w:val="ro-RO"/>
        </w:rPr>
        <w:t>n</w:t>
      </w:r>
      <w:r w:rsidR="00EF3313" w:rsidRPr="00D10735">
        <w:rPr>
          <w:rFonts w:ascii="Times New Roman" w:hAnsi="Times New Roman"/>
          <w:sz w:val="24"/>
          <w:szCs w:val="24"/>
          <w:lang w:val="ro-RO"/>
        </w:rPr>
        <w:t xml:space="preserve">umele, prenumele, grupa din care face parte studentul si un link catre </w:t>
      </w:r>
      <w:r w:rsidR="003D065D" w:rsidRPr="00D10735">
        <w:rPr>
          <w:rFonts w:ascii="Times New Roman" w:hAnsi="Times New Roman"/>
          <w:sz w:val="24"/>
          <w:szCs w:val="24"/>
          <w:lang w:val="ro-RO"/>
        </w:rPr>
        <w:t>adresa de email institutionala</w:t>
      </w:r>
      <w:r w:rsidRPr="00D10735">
        <w:rPr>
          <w:rFonts w:ascii="Times New Roman" w:hAnsi="Times New Roman"/>
          <w:sz w:val="24"/>
          <w:szCs w:val="24"/>
          <w:lang w:val="ro-RO"/>
        </w:rPr>
        <w:t>.</w:t>
      </w:r>
    </w:p>
    <w:p w14:paraId="44BAC406" w14:textId="77777777" w:rsidR="00563845" w:rsidRPr="00D10735" w:rsidRDefault="0056384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BFEEB1A" w14:textId="77777777" w:rsidR="00EF3313" w:rsidRPr="002776E8" w:rsidRDefault="00563845" w:rsidP="00EF33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776E8">
        <w:rPr>
          <w:rFonts w:ascii="Times New Roman" w:hAnsi="Times New Roman"/>
          <w:b/>
          <w:sz w:val="24"/>
          <w:szCs w:val="24"/>
          <w:lang w:val="ro-RO"/>
        </w:rPr>
        <w:t>Observatii:</w:t>
      </w:r>
    </w:p>
    <w:p w14:paraId="0D8E24E2" w14:textId="77777777" w:rsidR="00563845" w:rsidRPr="00D10735" w:rsidRDefault="00563845" w:rsidP="00EF33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1299CD0" w14:textId="643E2A6F" w:rsidR="005769DD" w:rsidRDefault="00D10735" w:rsidP="005638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10735">
        <w:rPr>
          <w:rFonts w:ascii="Times New Roman" w:hAnsi="Times New Roman"/>
          <w:sz w:val="24"/>
          <w:szCs w:val="24"/>
          <w:lang w:val="ro-RO"/>
        </w:rPr>
        <w:t>Daca vreuna dintre zone are un singur tab</w:t>
      </w:r>
      <w:r>
        <w:rPr>
          <w:rFonts w:ascii="Times New Roman" w:hAnsi="Times New Roman"/>
          <w:sz w:val="24"/>
          <w:szCs w:val="24"/>
          <w:lang w:val="ro-RO"/>
        </w:rPr>
        <w:t>, atunci nu va mai aparea sub forma de TabControl</w:t>
      </w:r>
    </w:p>
    <w:p w14:paraId="3FEEE20E" w14:textId="7405F463" w:rsidR="002776E8" w:rsidRDefault="002776E8" w:rsidP="005638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Butoanele View, Edit, Copy, Move, New Folder, Delete, Exit din interfata vor fi active/inactive in functie de situatie</w:t>
      </w:r>
    </w:p>
    <w:p w14:paraId="77E246FB" w14:textId="2B565862" w:rsidR="00FA53AB" w:rsidRDefault="002776E8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Atunci cand se face compararea continutului </w:t>
      </w:r>
      <w:r w:rsidR="00FA53AB">
        <w:rPr>
          <w:rFonts w:ascii="Times New Roman" w:hAnsi="Times New Roman"/>
          <w:sz w:val="24"/>
          <w:szCs w:val="24"/>
          <w:lang w:val="ro-RO"/>
        </w:rPr>
        <w:t>a doua fisiere text, se va selectat din fiecare zona cate un fisier, se va selecta optiunea de comparare, dupa care va aparea o noua fereastra in care va fi afisat continutul celor doua fisiere, iar textul comun va fi de culoare neagra si cel diferit va fi afisat cu o rosu. Compararea se va face linie cu linie (va puteti ghida dupa cum functioneaza aceasta optiune in aplicatia TotalCommander reala).</w:t>
      </w:r>
    </w:p>
    <w:p w14:paraId="301DB5DD" w14:textId="715458E4" w:rsidR="00FA53AB" w:rsidRDefault="00FA53AB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Temele copiate sau pentru care nu se pot oferi explicatii din cod vor fi notate cu 1</w:t>
      </w:r>
    </w:p>
    <w:p w14:paraId="62C3E73C" w14:textId="3198B902" w:rsidR="00FA53AB" w:rsidRDefault="00FA53AB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</w:t>
      </w:r>
      <w:del w:id="13" w:author="Lucian Sasu" w:date="2019-02-25T23:07:00Z">
        <w:r w:rsidDel="008B2161">
          <w:rPr>
            <w:rFonts w:ascii="Times New Roman" w:hAnsi="Times New Roman"/>
            <w:sz w:val="24"/>
            <w:szCs w:val="24"/>
            <w:lang w:val="ro-RO"/>
          </w:rPr>
          <w:delText xml:space="preserve">va </w:delText>
        </w:r>
      </w:del>
      <w:ins w:id="14" w:author="Lucian Sasu" w:date="2019-02-25T23:07:00Z">
        <w:r w:rsidR="008B2161">
          <w:rPr>
            <w:rFonts w:ascii="Times New Roman" w:hAnsi="Times New Roman"/>
            <w:sz w:val="24"/>
            <w:szCs w:val="24"/>
            <w:lang w:val="ro-RO"/>
          </w:rPr>
          <w:t>vor</w:t>
        </w:r>
        <w:r w:rsidR="008B2161">
          <w:rPr>
            <w:rFonts w:ascii="Times New Roman" w:hAnsi="Times New Roman"/>
            <w:sz w:val="24"/>
            <w:szCs w:val="24"/>
            <w:lang w:val="ro-RO"/>
          </w:rPr>
          <w:t xml:space="preserve"> </w:t>
        </w:r>
      </w:ins>
      <w:r>
        <w:rPr>
          <w:rFonts w:ascii="Times New Roman" w:hAnsi="Times New Roman"/>
          <w:sz w:val="24"/>
          <w:szCs w:val="24"/>
          <w:lang w:val="ro-RO"/>
        </w:rPr>
        <w:t xml:space="preserve">acorda </w:t>
      </w:r>
      <w:del w:id="15" w:author="Lucian Sasu" w:date="2019-02-25T23:07:00Z">
        <w:r w:rsidDel="008B2161">
          <w:rPr>
            <w:rFonts w:ascii="Times New Roman" w:hAnsi="Times New Roman"/>
            <w:sz w:val="24"/>
            <w:szCs w:val="24"/>
            <w:lang w:val="ro-RO"/>
          </w:rPr>
          <w:delText xml:space="preserve">un </w:delText>
        </w:r>
      </w:del>
      <w:ins w:id="16" w:author="Lucian Sasu" w:date="2019-02-25T23:07:00Z">
        <w:r w:rsidR="008B2161">
          <w:rPr>
            <w:rFonts w:ascii="Times New Roman" w:hAnsi="Times New Roman"/>
            <w:sz w:val="24"/>
            <w:szCs w:val="24"/>
            <w:lang w:val="ro-RO"/>
          </w:rPr>
          <w:t>doua</w:t>
        </w:r>
        <w:r w:rsidR="008B2161">
          <w:rPr>
            <w:rFonts w:ascii="Times New Roman" w:hAnsi="Times New Roman"/>
            <w:sz w:val="24"/>
            <w:szCs w:val="24"/>
            <w:lang w:val="ro-RO"/>
          </w:rPr>
          <w:t xml:space="preserve"> </w:t>
        </w:r>
      </w:ins>
      <w:r>
        <w:rPr>
          <w:rFonts w:ascii="Times New Roman" w:hAnsi="Times New Roman"/>
          <w:sz w:val="24"/>
          <w:szCs w:val="24"/>
          <w:lang w:val="ro-RO"/>
        </w:rPr>
        <w:t>punct</w:t>
      </w:r>
      <w:ins w:id="17" w:author="Lucian Sasu" w:date="2019-02-25T23:07:00Z">
        <w:r w:rsidR="008B2161">
          <w:rPr>
            <w:rFonts w:ascii="Times New Roman" w:hAnsi="Times New Roman"/>
            <w:sz w:val="24"/>
            <w:szCs w:val="24"/>
            <w:lang w:val="ro-RO"/>
          </w:rPr>
          <w:t>e</w:t>
        </w:r>
      </w:ins>
      <w:r>
        <w:rPr>
          <w:rFonts w:ascii="Times New Roman" w:hAnsi="Times New Roman"/>
          <w:sz w:val="24"/>
          <w:szCs w:val="24"/>
          <w:lang w:val="ro-RO"/>
        </w:rPr>
        <w:t xml:space="preserve"> din oficiu.</w:t>
      </w:r>
    </w:p>
    <w:p w14:paraId="5589E0CB" w14:textId="6D955C9E" w:rsidR="00FA53AB" w:rsidRPr="00FA53AB" w:rsidRDefault="00FA53AB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Puteti folosi evenimente</w:t>
      </w:r>
      <w:r w:rsidR="00151A38">
        <w:rPr>
          <w:rFonts w:ascii="Times New Roman" w:hAnsi="Times New Roman"/>
          <w:sz w:val="24"/>
          <w:szCs w:val="24"/>
          <w:lang w:val="ro-RO"/>
        </w:rPr>
        <w:t xml:space="preserve"> – nu este obligatoriu sa folositi comenzi sau MVVM.</w:t>
      </w:r>
    </w:p>
    <w:p w14:paraId="5FAE45DE" w14:textId="108AE5A1" w:rsidR="00FA53AB" w:rsidRPr="00FA53AB" w:rsidRDefault="00FA53AB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FA53AB">
        <w:rPr>
          <w:rFonts w:ascii="Times New Roman" w:hAnsi="Times New Roman"/>
          <w:b/>
          <w:sz w:val="24"/>
          <w:szCs w:val="24"/>
          <w:lang w:val="ro-RO"/>
        </w:rPr>
        <w:t>Data predarii temei: saptamana 25-29 martie, fiecare student la grupa sa.</w:t>
      </w:r>
    </w:p>
    <w:p w14:paraId="0DB0A146" w14:textId="14978EB7" w:rsidR="00FA53AB" w:rsidRDefault="00FA53AB" w:rsidP="00FA53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FA53AB">
        <w:rPr>
          <w:rFonts w:ascii="Times New Roman" w:hAnsi="Times New Roman"/>
          <w:b/>
          <w:sz w:val="24"/>
          <w:szCs w:val="24"/>
          <w:lang w:val="ro-RO"/>
        </w:rPr>
        <w:t>Se accepta maxim o saptamana intarziere</w:t>
      </w:r>
      <w:r>
        <w:rPr>
          <w:rFonts w:ascii="Times New Roman" w:hAnsi="Times New Roman"/>
          <w:sz w:val="24"/>
          <w:szCs w:val="24"/>
          <w:lang w:val="ro-RO"/>
        </w:rPr>
        <w:t xml:space="preserve"> pentru predarea temei, </w:t>
      </w:r>
      <w:del w:id="18" w:author="Lucian Sasu" w:date="2019-02-25T23:07:00Z">
        <w:r w:rsidDel="00E92CB4">
          <w:rPr>
            <w:rFonts w:ascii="Times New Roman" w:hAnsi="Times New Roman"/>
            <w:sz w:val="24"/>
            <w:szCs w:val="24"/>
            <w:lang w:val="ro-RO"/>
          </w:rPr>
          <w:delText xml:space="preserve">dar se va aplica o </w:delText>
        </w:r>
      </w:del>
      <w:ins w:id="19" w:author="Lucian Sasu" w:date="2019-02-25T23:07:00Z">
        <w:r w:rsidR="00E92CB4">
          <w:rPr>
            <w:rFonts w:ascii="Times New Roman" w:hAnsi="Times New Roman"/>
            <w:sz w:val="24"/>
            <w:szCs w:val="24"/>
            <w:lang w:val="ro-RO"/>
          </w:rPr>
          <w:t xml:space="preserve">cu </w:t>
        </w:r>
      </w:ins>
      <w:bookmarkStart w:id="20" w:name="_GoBack"/>
      <w:bookmarkEnd w:id="20"/>
      <w:r w:rsidRPr="00FA53AB">
        <w:rPr>
          <w:rFonts w:ascii="Times New Roman" w:hAnsi="Times New Roman"/>
          <w:b/>
          <w:sz w:val="24"/>
          <w:szCs w:val="24"/>
          <w:lang w:val="ro-RO"/>
        </w:rPr>
        <w:t>depunctare de 3p</w:t>
      </w:r>
      <w:r>
        <w:rPr>
          <w:rFonts w:ascii="Times New Roman" w:hAnsi="Times New Roman"/>
          <w:sz w:val="24"/>
          <w:szCs w:val="24"/>
          <w:lang w:val="ro-RO"/>
        </w:rPr>
        <w:t>.</w:t>
      </w:r>
    </w:p>
    <w:sectPr w:rsidR="00FA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Lucian Sasu" w:date="2019-02-25T23:02:00Z" w:initials="LMS">
    <w:p w14:paraId="659F0B4D" w14:textId="5E8DCBA9" w:rsidR="00D40F4D" w:rsidRDefault="00D40F4D">
      <w:pPr>
        <w:pStyle w:val="CommentText"/>
      </w:pPr>
      <w:r>
        <w:rPr>
          <w:rStyle w:val="CommentReference"/>
        </w:rPr>
        <w:annotationRef/>
      </w:r>
      <w:r>
        <w:t xml:space="preserve">Folsind o biblioteca gen </w:t>
      </w:r>
      <w:hyperlink r:id="rId1" w:history="1">
        <w:r w:rsidRPr="004F64D4">
          <w:rPr>
            <w:rStyle w:val="Hyperlink"/>
          </w:rPr>
          <w:t>https://stackoverflow.com/questions/384955/what-is-the-best-easiest-way-to-create-zip-archive-in-net</w:t>
        </w:r>
      </w:hyperlink>
      <w:r>
        <w:t xml:space="preserve">? Asta inseamna sa le aratati cum se foloseste un dll extern in proiect (simplu,j dar nu se stie la inceput) </w:t>
      </w:r>
    </w:p>
  </w:comment>
  <w:comment w:id="12" w:author="Lucian Sasu" w:date="2019-02-25T23:02:00Z" w:initials="LMS">
    <w:p w14:paraId="00CAF5AE" w14:textId="675433DD" w:rsidR="00D40F4D" w:rsidRDefault="00D40F4D">
      <w:pPr>
        <w:pStyle w:val="CommentText"/>
      </w:pPr>
      <w:r>
        <w:rPr>
          <w:rStyle w:val="CommentReference"/>
        </w:rPr>
        <w:annotationRef/>
      </w:r>
      <w:r>
        <w:t xml:space="preserve">Mai clar? Rand cu rand? Un program de genul diff e destul de laborios.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9F0B4D" w15:done="0"/>
  <w15:commentEx w15:paraId="00CAF5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B6667"/>
    <w:multiLevelType w:val="hybridMultilevel"/>
    <w:tmpl w:val="837E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74E90"/>
    <w:multiLevelType w:val="hybridMultilevel"/>
    <w:tmpl w:val="E062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cian Sasu">
    <w15:presenceInfo w15:providerId="None" w15:userId="Lucian Sas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13"/>
    <w:rsid w:val="00151A38"/>
    <w:rsid w:val="002776E8"/>
    <w:rsid w:val="00364A23"/>
    <w:rsid w:val="003D065D"/>
    <w:rsid w:val="0046107C"/>
    <w:rsid w:val="00563845"/>
    <w:rsid w:val="005769DD"/>
    <w:rsid w:val="008B2161"/>
    <w:rsid w:val="00B74477"/>
    <w:rsid w:val="00C17D91"/>
    <w:rsid w:val="00CA1386"/>
    <w:rsid w:val="00D10735"/>
    <w:rsid w:val="00D40F4D"/>
    <w:rsid w:val="00E92CB4"/>
    <w:rsid w:val="00EF3313"/>
    <w:rsid w:val="00F43E64"/>
    <w:rsid w:val="00FA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DC03"/>
  <w15:chartTrackingRefBased/>
  <w15:docId w15:val="{4FB8C0CE-2F0D-4C00-8632-400EAE33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31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3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4D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0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0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F4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F4D"/>
    <w:rPr>
      <w:rFonts w:ascii="Calibri" w:eastAsia="Calibri" w:hAnsi="Calibri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0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384955/what-is-the-best-easiest-way-to-create-zip-archive-in-net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StefyCory</dc:creator>
  <cp:keywords/>
  <dc:description/>
  <cp:lastModifiedBy>Lucian Sasu</cp:lastModifiedBy>
  <cp:revision>5</cp:revision>
  <dcterms:created xsi:type="dcterms:W3CDTF">2019-02-25T12:22:00Z</dcterms:created>
  <dcterms:modified xsi:type="dcterms:W3CDTF">2019-02-25T21:07:00Z</dcterms:modified>
</cp:coreProperties>
</file>